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3D1" w:rsidRPr="002D448C" w:rsidRDefault="004F3759" w:rsidP="002D7099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2D448C">
        <w:rPr>
          <w:rFonts w:ascii="Times New Roman" w:hAnsi="Times New Roman" w:cs="Times New Roman"/>
          <w:b/>
          <w:sz w:val="24"/>
          <w:szCs w:val="24"/>
        </w:rPr>
        <w:t>ABSTRACT OF DUE NOW</w:t>
      </w:r>
    </w:p>
    <w:p w:rsidR="004F3759" w:rsidRPr="002D448C" w:rsidRDefault="004F3759" w:rsidP="002D70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D448C">
        <w:rPr>
          <w:rFonts w:ascii="Times New Roman" w:hAnsi="Times New Roman" w:cs="Times New Roman"/>
          <w:sz w:val="24"/>
          <w:szCs w:val="24"/>
        </w:rPr>
        <w:tab/>
        <w:t xml:space="preserve">Due Now is an Android application that </w:t>
      </w:r>
      <w:r w:rsidR="0087232C" w:rsidRPr="002D448C">
        <w:rPr>
          <w:rFonts w:ascii="Times New Roman" w:hAnsi="Times New Roman" w:cs="Times New Roman"/>
          <w:sz w:val="24"/>
          <w:szCs w:val="24"/>
        </w:rPr>
        <w:t xml:space="preserve">organizes tasks for the user. The user only has to input data about the tasks and the application itself would take care of </w:t>
      </w:r>
      <w:commentRangeStart w:id="0"/>
      <w:r w:rsidR="0087232C" w:rsidRPr="002D448C">
        <w:rPr>
          <w:rFonts w:ascii="Times New Roman" w:hAnsi="Times New Roman" w:cs="Times New Roman"/>
          <w:sz w:val="24"/>
          <w:szCs w:val="24"/>
        </w:rPr>
        <w:t>systemizing them</w:t>
      </w:r>
      <w:commentRangeEnd w:id="0"/>
      <w:r w:rsidR="001D7C23">
        <w:rPr>
          <w:rStyle w:val="CommentReference"/>
        </w:rPr>
        <w:commentReference w:id="0"/>
      </w:r>
      <w:r w:rsidR="0087232C" w:rsidRPr="002D448C">
        <w:rPr>
          <w:rFonts w:ascii="Times New Roman" w:hAnsi="Times New Roman" w:cs="Times New Roman"/>
          <w:sz w:val="24"/>
          <w:szCs w:val="24"/>
        </w:rPr>
        <w:t>.</w:t>
      </w:r>
      <w:r w:rsidR="008D613C" w:rsidRPr="002D448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"/>
      <w:r w:rsidR="00A55B36">
        <w:rPr>
          <w:rFonts w:ascii="Times New Roman" w:hAnsi="Times New Roman" w:cs="Times New Roman"/>
          <w:sz w:val="24"/>
          <w:szCs w:val="24"/>
        </w:rPr>
        <w:t xml:space="preserve">The device must have access to the internet to use the application. </w:t>
      </w:r>
      <w:commentRangeEnd w:id="1"/>
      <w:r w:rsidR="001D7C23">
        <w:rPr>
          <w:rStyle w:val="CommentReference"/>
        </w:rPr>
        <w:commentReference w:id="1"/>
      </w:r>
      <w:r w:rsidR="008D613C" w:rsidRPr="002D448C">
        <w:rPr>
          <w:rFonts w:ascii="Times New Roman" w:hAnsi="Times New Roman" w:cs="Times New Roman"/>
          <w:sz w:val="24"/>
          <w:szCs w:val="24"/>
        </w:rPr>
        <w:t xml:space="preserve">The features are as follows: </w:t>
      </w:r>
    </w:p>
    <w:p w:rsidR="008D613C" w:rsidRPr="002D448C" w:rsidRDefault="008D613C" w:rsidP="002D70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D448C">
        <w:rPr>
          <w:rFonts w:ascii="Times New Roman" w:hAnsi="Times New Roman" w:cs="Times New Roman"/>
          <w:sz w:val="24"/>
          <w:szCs w:val="24"/>
        </w:rPr>
        <w:t xml:space="preserve">1. </w:t>
      </w:r>
      <w:r w:rsidR="00427E85" w:rsidRPr="002D448C">
        <w:rPr>
          <w:rFonts w:ascii="Times New Roman" w:hAnsi="Times New Roman" w:cs="Times New Roman"/>
          <w:sz w:val="24"/>
          <w:szCs w:val="24"/>
        </w:rPr>
        <w:t>User can s</w:t>
      </w:r>
      <w:r w:rsidR="00925E08" w:rsidRPr="002D448C">
        <w:rPr>
          <w:rFonts w:ascii="Times New Roman" w:hAnsi="Times New Roman" w:cs="Times New Roman"/>
          <w:sz w:val="24"/>
          <w:szCs w:val="24"/>
        </w:rPr>
        <w:t xml:space="preserve">et the </w:t>
      </w:r>
      <w:del w:id="2" w:author="Pearl Santos" w:date="2016-03-21T14:26:00Z">
        <w:r w:rsidR="00925E08" w:rsidRPr="002D448C" w:rsidDel="001D7C23">
          <w:rPr>
            <w:rFonts w:ascii="Times New Roman" w:hAnsi="Times New Roman" w:cs="Times New Roman"/>
            <w:sz w:val="24"/>
            <w:szCs w:val="24"/>
          </w:rPr>
          <w:delText xml:space="preserve">aspects </w:delText>
        </w:r>
      </w:del>
      <w:ins w:id="3" w:author="Pearl Santos" w:date="2016-03-21T14:26:00Z">
        <w:r w:rsidR="001D7C23">
          <w:rPr>
            <w:rFonts w:ascii="Times New Roman" w:hAnsi="Times New Roman" w:cs="Times New Roman"/>
            <w:sz w:val="24"/>
            <w:szCs w:val="24"/>
          </w:rPr>
          <w:t xml:space="preserve">attributes </w:t>
        </w:r>
      </w:ins>
      <w:r w:rsidR="00925E08" w:rsidRPr="002D448C">
        <w:rPr>
          <w:rFonts w:ascii="Times New Roman" w:hAnsi="Times New Roman" w:cs="Times New Roman"/>
          <w:sz w:val="24"/>
          <w:szCs w:val="24"/>
        </w:rPr>
        <w:t>of the tasks</w:t>
      </w:r>
      <w:r w:rsidRPr="002D448C">
        <w:rPr>
          <w:rFonts w:ascii="Times New Roman" w:hAnsi="Times New Roman" w:cs="Times New Roman"/>
          <w:sz w:val="24"/>
          <w:szCs w:val="24"/>
        </w:rPr>
        <w:t>.</w:t>
      </w:r>
    </w:p>
    <w:p w:rsidR="008D613C" w:rsidRPr="002D448C" w:rsidRDefault="00FA2916" w:rsidP="002D7099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2D448C">
        <w:rPr>
          <w:rFonts w:ascii="Times New Roman" w:hAnsi="Times New Roman" w:cs="Times New Roman"/>
          <w:sz w:val="24"/>
          <w:szCs w:val="24"/>
        </w:rPr>
        <w:t>The application allows the user</w:t>
      </w:r>
      <w:r w:rsidR="008D613C" w:rsidRPr="002D448C">
        <w:rPr>
          <w:rFonts w:ascii="Times New Roman" w:hAnsi="Times New Roman" w:cs="Times New Roman"/>
          <w:sz w:val="24"/>
          <w:szCs w:val="24"/>
        </w:rPr>
        <w:t xml:space="preserve"> to avoid the h</w:t>
      </w:r>
      <w:r w:rsidRPr="002D448C">
        <w:rPr>
          <w:rFonts w:ascii="Times New Roman" w:hAnsi="Times New Roman" w:cs="Times New Roman"/>
          <w:sz w:val="24"/>
          <w:szCs w:val="24"/>
        </w:rPr>
        <w:t xml:space="preserve">assle of having to </w:t>
      </w:r>
      <w:ins w:id="4" w:author="Pearl Santos" w:date="2016-03-21T14:27:00Z">
        <w:r w:rsidR="001D7C23">
          <w:rPr>
            <w:rFonts w:ascii="Times New Roman" w:hAnsi="Times New Roman" w:cs="Times New Roman"/>
            <w:sz w:val="24"/>
            <w:szCs w:val="24"/>
          </w:rPr>
          <w:t xml:space="preserve">manually </w:t>
        </w:r>
      </w:ins>
      <w:r w:rsidRPr="002D448C">
        <w:rPr>
          <w:rFonts w:ascii="Times New Roman" w:hAnsi="Times New Roman" w:cs="Times New Roman"/>
          <w:sz w:val="24"/>
          <w:szCs w:val="24"/>
        </w:rPr>
        <w:t>schedule the</w:t>
      </w:r>
      <w:r w:rsidR="008D613C" w:rsidRPr="002D448C">
        <w:rPr>
          <w:rFonts w:ascii="Times New Roman" w:hAnsi="Times New Roman" w:cs="Times New Roman"/>
          <w:sz w:val="24"/>
          <w:szCs w:val="24"/>
        </w:rPr>
        <w:t xml:space="preserve"> tasks while con</w:t>
      </w:r>
      <w:r w:rsidRPr="002D448C">
        <w:rPr>
          <w:rFonts w:ascii="Times New Roman" w:hAnsi="Times New Roman" w:cs="Times New Roman"/>
          <w:sz w:val="24"/>
          <w:szCs w:val="24"/>
        </w:rPr>
        <w:t>sidering different aspects. The user</w:t>
      </w:r>
      <w:r w:rsidR="008D613C" w:rsidRPr="002D448C">
        <w:rPr>
          <w:rFonts w:ascii="Times New Roman" w:hAnsi="Times New Roman" w:cs="Times New Roman"/>
          <w:sz w:val="24"/>
          <w:szCs w:val="24"/>
        </w:rPr>
        <w:t xml:space="preserve"> </w:t>
      </w:r>
      <w:ins w:id="5" w:author="Pearl Santos" w:date="2016-03-21T14:27:00Z">
        <w:r w:rsidR="001D7C23">
          <w:rPr>
            <w:rFonts w:ascii="Times New Roman" w:hAnsi="Times New Roman" w:cs="Times New Roman"/>
            <w:sz w:val="24"/>
            <w:szCs w:val="24"/>
          </w:rPr>
          <w:t xml:space="preserve">simply </w:t>
        </w:r>
      </w:ins>
      <w:r w:rsidR="008D613C" w:rsidRPr="002D448C">
        <w:rPr>
          <w:rFonts w:ascii="Times New Roman" w:hAnsi="Times New Roman" w:cs="Times New Roman"/>
          <w:sz w:val="24"/>
          <w:szCs w:val="24"/>
        </w:rPr>
        <w:t>define</w:t>
      </w:r>
      <w:r w:rsidRPr="002D448C">
        <w:rPr>
          <w:rFonts w:ascii="Times New Roman" w:hAnsi="Times New Roman" w:cs="Times New Roman"/>
          <w:sz w:val="24"/>
          <w:szCs w:val="24"/>
        </w:rPr>
        <w:t xml:space="preserve">s </w:t>
      </w:r>
      <w:del w:id="6" w:author="Pearl Santos" w:date="2016-03-21T14:27:00Z">
        <w:r w:rsidRPr="002D448C" w:rsidDel="001D7C23">
          <w:rPr>
            <w:rFonts w:ascii="Times New Roman" w:hAnsi="Times New Roman" w:cs="Times New Roman"/>
            <w:sz w:val="24"/>
            <w:szCs w:val="24"/>
          </w:rPr>
          <w:delText>the different aspects of the task: the</w:delText>
        </w:r>
      </w:del>
      <w:ins w:id="7" w:author="Pearl Santos" w:date="2016-03-21T14:27:00Z">
        <w:r w:rsidR="001D7C23">
          <w:rPr>
            <w:rFonts w:ascii="Times New Roman" w:hAnsi="Times New Roman" w:cs="Times New Roman"/>
            <w:sz w:val="24"/>
            <w:szCs w:val="24"/>
          </w:rPr>
          <w:t>a certain task’s</w:t>
        </w:r>
      </w:ins>
      <w:r w:rsidRPr="002D448C">
        <w:rPr>
          <w:rFonts w:ascii="Times New Roman" w:hAnsi="Times New Roman" w:cs="Times New Roman"/>
          <w:sz w:val="24"/>
          <w:szCs w:val="24"/>
        </w:rPr>
        <w:t xml:space="preserve"> deadline,</w:t>
      </w:r>
      <w:ins w:id="8" w:author="Pearl Santos" w:date="2016-03-21T14:28:00Z">
        <w:r w:rsidR="001D7C23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9" w:author="Pearl Santos" w:date="2016-03-21T14:28:00Z">
        <w:r w:rsidRPr="002D448C" w:rsidDel="001D7C23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427E85" w:rsidRPr="002D448C" w:rsidDel="001D7C23">
          <w:rPr>
            <w:rFonts w:ascii="Times New Roman" w:hAnsi="Times New Roman" w:cs="Times New Roman"/>
            <w:sz w:val="24"/>
            <w:szCs w:val="24"/>
          </w:rPr>
          <w:delText>the</w:delText>
        </w:r>
      </w:del>
      <w:r w:rsidR="00427E85" w:rsidRPr="002D448C">
        <w:rPr>
          <w:rFonts w:ascii="Times New Roman" w:hAnsi="Times New Roman" w:cs="Times New Roman"/>
          <w:sz w:val="24"/>
          <w:szCs w:val="24"/>
        </w:rPr>
        <w:t xml:space="preserve"> type (paper, readings, project, etc.), </w:t>
      </w:r>
      <w:del w:id="10" w:author="Pearl Santos" w:date="2016-03-21T14:28:00Z">
        <w:r w:rsidRPr="002D448C" w:rsidDel="001D7C23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r w:rsidRPr="002D448C">
        <w:rPr>
          <w:rFonts w:ascii="Times New Roman" w:hAnsi="Times New Roman" w:cs="Times New Roman"/>
          <w:sz w:val="24"/>
          <w:szCs w:val="24"/>
        </w:rPr>
        <w:t>priority</w:t>
      </w:r>
      <w:r w:rsidR="00427E85" w:rsidRPr="002D448C">
        <w:rPr>
          <w:rFonts w:ascii="Times New Roman" w:hAnsi="Times New Roman" w:cs="Times New Roman"/>
          <w:sz w:val="24"/>
          <w:szCs w:val="24"/>
        </w:rPr>
        <w:t>,</w:t>
      </w:r>
      <w:r w:rsidRPr="002D448C">
        <w:rPr>
          <w:rFonts w:ascii="Times New Roman" w:hAnsi="Times New Roman" w:cs="Times New Roman"/>
          <w:sz w:val="24"/>
          <w:szCs w:val="24"/>
        </w:rPr>
        <w:t xml:space="preserve"> and</w:t>
      </w:r>
      <w:del w:id="11" w:author="Pearl Santos" w:date="2016-03-21T14:28:00Z">
        <w:r w:rsidRPr="002D448C" w:rsidDel="001D7C23">
          <w:rPr>
            <w:rFonts w:ascii="Times New Roman" w:hAnsi="Times New Roman" w:cs="Times New Roman"/>
            <w:sz w:val="24"/>
            <w:szCs w:val="24"/>
          </w:rPr>
          <w:delText xml:space="preserve"> the</w:delText>
        </w:r>
      </w:del>
      <w:r w:rsidRPr="002D448C">
        <w:rPr>
          <w:rFonts w:ascii="Times New Roman" w:hAnsi="Times New Roman" w:cs="Times New Roman"/>
          <w:sz w:val="24"/>
          <w:szCs w:val="24"/>
        </w:rPr>
        <w:t xml:space="preserve"> difficulty. Based on the</w:t>
      </w:r>
      <w:r w:rsidR="00427E85" w:rsidRPr="002D448C">
        <w:rPr>
          <w:rFonts w:ascii="Times New Roman" w:hAnsi="Times New Roman" w:cs="Times New Roman"/>
          <w:sz w:val="24"/>
          <w:szCs w:val="24"/>
        </w:rPr>
        <w:t>se, t</w:t>
      </w:r>
      <w:r w:rsidR="008D613C" w:rsidRPr="002D448C">
        <w:rPr>
          <w:rFonts w:ascii="Times New Roman" w:hAnsi="Times New Roman" w:cs="Times New Roman"/>
          <w:sz w:val="24"/>
          <w:szCs w:val="24"/>
        </w:rPr>
        <w:t xml:space="preserve">he app will </w:t>
      </w:r>
      <w:r w:rsidR="00427E85" w:rsidRPr="002D448C">
        <w:rPr>
          <w:rFonts w:ascii="Times New Roman" w:hAnsi="Times New Roman" w:cs="Times New Roman"/>
          <w:sz w:val="24"/>
          <w:szCs w:val="24"/>
        </w:rPr>
        <w:t>compute for the best time for the user to start the task and recommend it to them</w:t>
      </w:r>
      <w:r w:rsidR="008D613C" w:rsidRPr="002D448C">
        <w:rPr>
          <w:rFonts w:ascii="Times New Roman" w:hAnsi="Times New Roman" w:cs="Times New Roman"/>
          <w:sz w:val="24"/>
          <w:szCs w:val="24"/>
        </w:rPr>
        <w:t xml:space="preserve">. </w:t>
      </w:r>
      <w:r w:rsidR="00427E85" w:rsidRPr="002D448C">
        <w:rPr>
          <w:rFonts w:ascii="Times New Roman" w:hAnsi="Times New Roman" w:cs="Times New Roman"/>
          <w:sz w:val="24"/>
          <w:szCs w:val="24"/>
        </w:rPr>
        <w:t xml:space="preserve">The application also factors in the other tasks set by the user in computing. </w:t>
      </w:r>
      <w:commentRangeStart w:id="12"/>
      <w:r w:rsidR="00427E85" w:rsidRPr="002D448C">
        <w:rPr>
          <w:rFonts w:ascii="Times New Roman" w:hAnsi="Times New Roman" w:cs="Times New Roman"/>
          <w:sz w:val="24"/>
          <w:szCs w:val="24"/>
        </w:rPr>
        <w:t>The user a</w:t>
      </w:r>
      <w:r w:rsidR="008D613C" w:rsidRPr="002D448C">
        <w:rPr>
          <w:rFonts w:ascii="Times New Roman" w:hAnsi="Times New Roman" w:cs="Times New Roman"/>
          <w:sz w:val="24"/>
          <w:szCs w:val="24"/>
        </w:rPr>
        <w:t>void</w:t>
      </w:r>
      <w:r w:rsidR="00427E85" w:rsidRPr="002D448C">
        <w:rPr>
          <w:rFonts w:ascii="Times New Roman" w:hAnsi="Times New Roman" w:cs="Times New Roman"/>
          <w:sz w:val="24"/>
          <w:szCs w:val="24"/>
        </w:rPr>
        <w:t>s</w:t>
      </w:r>
      <w:r w:rsidR="008D613C" w:rsidRPr="002D448C">
        <w:rPr>
          <w:rFonts w:ascii="Times New Roman" w:hAnsi="Times New Roman" w:cs="Times New Roman"/>
          <w:sz w:val="24"/>
          <w:szCs w:val="24"/>
        </w:rPr>
        <w:t xml:space="preserve"> the hassle of ha</w:t>
      </w:r>
      <w:r w:rsidR="00427E85" w:rsidRPr="002D448C">
        <w:rPr>
          <w:rFonts w:ascii="Times New Roman" w:hAnsi="Times New Roman" w:cs="Times New Roman"/>
          <w:sz w:val="24"/>
          <w:szCs w:val="24"/>
        </w:rPr>
        <w:t>ving to constantly schedule the</w:t>
      </w:r>
      <w:r w:rsidR="008D613C" w:rsidRPr="002D448C">
        <w:rPr>
          <w:rFonts w:ascii="Times New Roman" w:hAnsi="Times New Roman" w:cs="Times New Roman"/>
          <w:sz w:val="24"/>
          <w:szCs w:val="24"/>
        </w:rPr>
        <w:t xml:space="preserve"> tas</w:t>
      </w:r>
      <w:r w:rsidR="00427E85" w:rsidRPr="002D448C">
        <w:rPr>
          <w:rFonts w:ascii="Times New Roman" w:hAnsi="Times New Roman" w:cs="Times New Roman"/>
          <w:sz w:val="24"/>
          <w:szCs w:val="24"/>
        </w:rPr>
        <w:t>ks themselves.</w:t>
      </w:r>
      <w:commentRangeEnd w:id="12"/>
      <w:r w:rsidR="001D7C23">
        <w:rPr>
          <w:rStyle w:val="CommentReference"/>
        </w:rPr>
        <w:commentReference w:id="12"/>
      </w:r>
    </w:p>
    <w:p w:rsidR="008D613C" w:rsidRPr="002D448C" w:rsidRDefault="00427E85" w:rsidP="002D70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D448C">
        <w:rPr>
          <w:rFonts w:ascii="Times New Roman" w:hAnsi="Times New Roman" w:cs="Times New Roman"/>
          <w:sz w:val="24"/>
          <w:szCs w:val="24"/>
        </w:rPr>
        <w:t>2. User gets notified</w:t>
      </w:r>
      <w:r w:rsidR="008D613C" w:rsidRPr="002D448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D7C23" w:rsidRDefault="00427E85" w:rsidP="002D7099">
      <w:pPr>
        <w:spacing w:after="120"/>
        <w:ind w:firstLine="720"/>
        <w:rPr>
          <w:ins w:id="13" w:author="Pearl Santos" w:date="2016-03-21T14:33:00Z"/>
          <w:rFonts w:ascii="Times New Roman" w:hAnsi="Times New Roman" w:cs="Times New Roman"/>
          <w:sz w:val="24"/>
          <w:szCs w:val="24"/>
        </w:rPr>
      </w:pPr>
      <w:del w:id="14" w:author="Pearl Santos" w:date="2016-03-21T14:30:00Z">
        <w:r w:rsidRPr="002D448C" w:rsidDel="001D7C23">
          <w:rPr>
            <w:rFonts w:ascii="Times New Roman" w:hAnsi="Times New Roman" w:cs="Times New Roman"/>
            <w:sz w:val="24"/>
            <w:szCs w:val="24"/>
          </w:rPr>
          <w:delText>Since the application computes</w:delText>
        </w:r>
      </w:del>
      <w:ins w:id="15" w:author="Pearl Santos" w:date="2016-03-21T14:30:00Z">
        <w:r w:rsidR="001D7C23">
          <w:rPr>
            <w:rFonts w:ascii="Times New Roman" w:hAnsi="Times New Roman" w:cs="Times New Roman"/>
            <w:sz w:val="24"/>
            <w:szCs w:val="24"/>
          </w:rPr>
          <w:t>Aside from computing</w:t>
        </w:r>
      </w:ins>
      <w:r w:rsidRPr="002D448C">
        <w:rPr>
          <w:rFonts w:ascii="Times New Roman" w:hAnsi="Times New Roman" w:cs="Times New Roman"/>
          <w:sz w:val="24"/>
          <w:szCs w:val="24"/>
        </w:rPr>
        <w:t xml:space="preserve"> for the best possible time to start </w:t>
      </w:r>
      <w:del w:id="16" w:author="Pearl Santos" w:date="2016-03-21T14:30:00Z">
        <w:r w:rsidRPr="002D448C" w:rsidDel="001D7C23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ins w:id="17" w:author="Pearl Santos" w:date="2016-03-21T14:30:00Z">
        <w:r w:rsidR="001D7C23">
          <w:rPr>
            <w:rFonts w:ascii="Times New Roman" w:hAnsi="Times New Roman" w:cs="Times New Roman"/>
            <w:sz w:val="24"/>
            <w:szCs w:val="24"/>
          </w:rPr>
          <w:t>a</w:t>
        </w:r>
        <w:r w:rsidR="001D7C23" w:rsidRPr="002D448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2D448C">
        <w:rPr>
          <w:rFonts w:ascii="Times New Roman" w:hAnsi="Times New Roman" w:cs="Times New Roman"/>
          <w:sz w:val="24"/>
          <w:szCs w:val="24"/>
        </w:rPr>
        <w:t xml:space="preserve">task, the application </w:t>
      </w:r>
      <w:del w:id="18" w:author="Pearl Santos" w:date="2016-03-21T14:30:00Z">
        <w:r w:rsidRPr="002D448C" w:rsidDel="001D7C23">
          <w:rPr>
            <w:rFonts w:ascii="Times New Roman" w:hAnsi="Times New Roman" w:cs="Times New Roman"/>
            <w:sz w:val="24"/>
            <w:szCs w:val="24"/>
          </w:rPr>
          <w:delText xml:space="preserve">then notifies </w:delText>
        </w:r>
      </w:del>
      <w:ins w:id="19" w:author="Pearl Santos" w:date="2016-03-21T14:30:00Z">
        <w:r w:rsidR="001D7C23">
          <w:rPr>
            <w:rFonts w:ascii="Times New Roman" w:hAnsi="Times New Roman" w:cs="Times New Roman"/>
            <w:sz w:val="24"/>
            <w:szCs w:val="24"/>
          </w:rPr>
          <w:t xml:space="preserve">also notifies </w:t>
        </w:r>
      </w:ins>
      <w:r w:rsidRPr="002D448C">
        <w:rPr>
          <w:rFonts w:ascii="Times New Roman" w:hAnsi="Times New Roman" w:cs="Times New Roman"/>
          <w:sz w:val="24"/>
          <w:szCs w:val="24"/>
        </w:rPr>
        <w:t>the user when it is said time</w:t>
      </w:r>
      <w:del w:id="20" w:author="Pearl Santos" w:date="2016-03-21T14:32:00Z">
        <w:r w:rsidRPr="002D448C" w:rsidDel="001D7C23">
          <w:rPr>
            <w:rFonts w:ascii="Times New Roman" w:hAnsi="Times New Roman" w:cs="Times New Roman"/>
            <w:sz w:val="24"/>
            <w:szCs w:val="24"/>
          </w:rPr>
          <w:delText>.</w:delText>
        </w:r>
        <w:r w:rsidR="008D613C" w:rsidRPr="002D448C" w:rsidDel="001D7C23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925E08" w:rsidRPr="002D448C" w:rsidDel="001D7C23">
          <w:rPr>
            <w:rFonts w:ascii="Times New Roman" w:hAnsi="Times New Roman" w:cs="Times New Roman"/>
            <w:sz w:val="24"/>
            <w:szCs w:val="24"/>
          </w:rPr>
          <w:delText>The application then asks the user</w:delText>
        </w:r>
      </w:del>
      <w:ins w:id="21" w:author="Pearl Santos" w:date="2016-03-21T14:32:00Z">
        <w:r w:rsidR="001D7C23">
          <w:rPr>
            <w:rFonts w:ascii="Times New Roman" w:hAnsi="Times New Roman" w:cs="Times New Roman"/>
            <w:sz w:val="24"/>
            <w:szCs w:val="24"/>
          </w:rPr>
          <w:t xml:space="preserve"> and asks</w:t>
        </w:r>
      </w:ins>
      <w:r w:rsidR="00925E08" w:rsidRPr="002D448C">
        <w:rPr>
          <w:rFonts w:ascii="Times New Roman" w:hAnsi="Times New Roman" w:cs="Times New Roman"/>
          <w:sz w:val="24"/>
          <w:szCs w:val="24"/>
        </w:rPr>
        <w:t xml:space="preserve"> if they want to start the task at that time. The user can postpone the task and the application then again computes for the </w:t>
      </w:r>
      <w:ins w:id="22" w:author="Pearl Santos" w:date="2016-03-21T14:32:00Z">
        <w:r w:rsidR="001D7C23">
          <w:rPr>
            <w:rFonts w:ascii="Times New Roman" w:hAnsi="Times New Roman" w:cs="Times New Roman"/>
            <w:sz w:val="24"/>
            <w:szCs w:val="24"/>
          </w:rPr>
          <w:t xml:space="preserve">next </w:t>
        </w:r>
      </w:ins>
      <w:r w:rsidR="00925E08" w:rsidRPr="002D448C">
        <w:rPr>
          <w:rFonts w:ascii="Times New Roman" w:hAnsi="Times New Roman" w:cs="Times New Roman"/>
          <w:sz w:val="24"/>
          <w:szCs w:val="24"/>
        </w:rPr>
        <w:t>best possible time to start it.</w:t>
      </w:r>
      <w:r w:rsidR="00944118" w:rsidRPr="002D44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613C" w:rsidRPr="002D448C" w:rsidRDefault="00944118" w:rsidP="002D7099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2D448C">
        <w:rPr>
          <w:rFonts w:ascii="Times New Roman" w:hAnsi="Times New Roman" w:cs="Times New Roman"/>
          <w:sz w:val="24"/>
          <w:szCs w:val="24"/>
        </w:rPr>
        <w:t xml:space="preserve">The user also gets notified when </w:t>
      </w:r>
      <w:del w:id="23" w:author="Pearl Santos" w:date="2016-03-21T14:33:00Z">
        <w:r w:rsidRPr="002D448C" w:rsidDel="001D7C23">
          <w:rPr>
            <w:rFonts w:ascii="Times New Roman" w:hAnsi="Times New Roman" w:cs="Times New Roman"/>
            <w:sz w:val="24"/>
            <w:szCs w:val="24"/>
          </w:rPr>
          <w:delText>the deadline of a certain task</w:delText>
        </w:r>
      </w:del>
      <w:ins w:id="24" w:author="Pearl Santos" w:date="2016-03-21T14:33:00Z">
        <w:r w:rsidR="001D7C23">
          <w:rPr>
            <w:rFonts w:ascii="Times New Roman" w:hAnsi="Times New Roman" w:cs="Times New Roman"/>
            <w:sz w:val="24"/>
            <w:szCs w:val="24"/>
          </w:rPr>
          <w:t>a deadline</w:t>
        </w:r>
      </w:ins>
      <w:r w:rsidRPr="002D448C">
        <w:rPr>
          <w:rFonts w:ascii="Times New Roman" w:hAnsi="Times New Roman" w:cs="Times New Roman"/>
          <w:sz w:val="24"/>
          <w:szCs w:val="24"/>
        </w:rPr>
        <w:t xml:space="preserve"> is </w:t>
      </w:r>
      <w:del w:id="25" w:author="Pearl Santos" w:date="2016-03-21T14:33:00Z">
        <w:r w:rsidRPr="002D448C" w:rsidDel="001D7C23">
          <w:rPr>
            <w:rFonts w:ascii="Times New Roman" w:hAnsi="Times New Roman" w:cs="Times New Roman"/>
            <w:sz w:val="24"/>
            <w:szCs w:val="24"/>
          </w:rPr>
          <w:delText>nearing</w:delText>
        </w:r>
      </w:del>
      <w:ins w:id="26" w:author="Pearl Santos" w:date="2016-03-21T14:33:00Z">
        <w:r w:rsidR="001D7C23">
          <w:rPr>
            <w:rFonts w:ascii="Times New Roman" w:hAnsi="Times New Roman" w:cs="Times New Roman"/>
            <w:sz w:val="24"/>
            <w:szCs w:val="24"/>
          </w:rPr>
          <w:t>getting near</w:t>
        </w:r>
      </w:ins>
      <w:r w:rsidRPr="002D448C">
        <w:rPr>
          <w:rFonts w:ascii="Times New Roman" w:hAnsi="Times New Roman" w:cs="Times New Roman"/>
          <w:sz w:val="24"/>
          <w:szCs w:val="24"/>
        </w:rPr>
        <w:t>.</w:t>
      </w:r>
    </w:p>
    <w:p w:rsidR="002C3CE9" w:rsidRPr="002D448C" w:rsidRDefault="00944118" w:rsidP="002D70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D448C">
        <w:rPr>
          <w:rFonts w:ascii="Times New Roman" w:hAnsi="Times New Roman" w:cs="Times New Roman"/>
          <w:sz w:val="24"/>
          <w:szCs w:val="24"/>
        </w:rPr>
        <w:t>3</w:t>
      </w:r>
      <w:r w:rsidR="008D613C" w:rsidRPr="002D448C">
        <w:rPr>
          <w:rFonts w:ascii="Times New Roman" w:hAnsi="Times New Roman" w:cs="Times New Roman"/>
          <w:sz w:val="24"/>
          <w:szCs w:val="24"/>
        </w:rPr>
        <w:t xml:space="preserve">. </w:t>
      </w:r>
      <w:r w:rsidR="002C3CE9" w:rsidRPr="002D448C">
        <w:rPr>
          <w:rFonts w:ascii="Times New Roman" w:hAnsi="Times New Roman" w:cs="Times New Roman"/>
          <w:sz w:val="24"/>
          <w:szCs w:val="24"/>
        </w:rPr>
        <w:t>Due Now learns from the user.</w:t>
      </w:r>
    </w:p>
    <w:p w:rsidR="008D613C" w:rsidRPr="002D448C" w:rsidRDefault="002D448C" w:rsidP="002D70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D448C">
        <w:rPr>
          <w:rFonts w:ascii="Times New Roman" w:hAnsi="Times New Roman" w:cs="Times New Roman"/>
          <w:sz w:val="24"/>
          <w:szCs w:val="24"/>
        </w:rPr>
        <w:tab/>
        <w:t xml:space="preserve">Each user must create an account. The application then takes note of the time the user starts a task and when they finish it. The data the application accumulates will then be taken into account when the </w:t>
      </w:r>
      <w:del w:id="27" w:author="Pearl Santos" w:date="2016-03-21T14:36:00Z">
        <w:r w:rsidRPr="002D448C" w:rsidDel="00C64B58">
          <w:rPr>
            <w:rFonts w:ascii="Times New Roman" w:hAnsi="Times New Roman" w:cs="Times New Roman"/>
            <w:sz w:val="24"/>
            <w:szCs w:val="24"/>
          </w:rPr>
          <w:delText>user</w:delText>
        </w:r>
        <w:r w:rsidR="002D7099" w:rsidDel="00C64B58">
          <w:rPr>
            <w:rFonts w:ascii="Times New Roman" w:hAnsi="Times New Roman" w:cs="Times New Roman"/>
            <w:sz w:val="24"/>
            <w:szCs w:val="24"/>
          </w:rPr>
          <w:delText xml:space="preserve"> next create</w:delText>
        </w:r>
      </w:del>
      <w:ins w:id="28" w:author="Pearl Santos" w:date="2016-03-21T14:36:00Z">
        <w:r w:rsidR="00C64B58">
          <w:rPr>
            <w:rFonts w:ascii="Times New Roman" w:hAnsi="Times New Roman" w:cs="Times New Roman"/>
            <w:sz w:val="24"/>
            <w:szCs w:val="24"/>
          </w:rPr>
          <w:t>user creates another</w:t>
        </w:r>
      </w:ins>
      <w:del w:id="29" w:author="Pearl Santos" w:date="2016-03-21T14:36:00Z">
        <w:r w:rsidR="002D7099" w:rsidDel="00C64B58">
          <w:rPr>
            <w:rFonts w:ascii="Times New Roman" w:hAnsi="Times New Roman" w:cs="Times New Roman"/>
            <w:sz w:val="24"/>
            <w:szCs w:val="24"/>
          </w:rPr>
          <w:delText xml:space="preserve"> a</w:delText>
        </w:r>
      </w:del>
      <w:r w:rsidR="002D7099">
        <w:rPr>
          <w:rFonts w:ascii="Times New Roman" w:hAnsi="Times New Roman" w:cs="Times New Roman"/>
          <w:sz w:val="24"/>
          <w:szCs w:val="24"/>
        </w:rPr>
        <w:t xml:space="preserve"> task</w:t>
      </w:r>
      <w:ins w:id="30" w:author="Pearl Santos" w:date="2016-03-21T14:36:00Z">
        <w:r w:rsidR="00C64B58">
          <w:rPr>
            <w:rFonts w:ascii="Times New Roman" w:hAnsi="Times New Roman" w:cs="Times New Roman"/>
            <w:sz w:val="24"/>
            <w:szCs w:val="24"/>
          </w:rPr>
          <w:t xml:space="preserve"> of the same type</w:t>
        </w:r>
      </w:ins>
      <w:r w:rsidR="002D7099">
        <w:rPr>
          <w:rFonts w:ascii="Times New Roman" w:hAnsi="Times New Roman" w:cs="Times New Roman"/>
          <w:sz w:val="24"/>
          <w:szCs w:val="24"/>
        </w:rPr>
        <w:t>. For example, the default time it takes to make a paper is 5 hours. If the user finish</w:t>
      </w:r>
      <w:ins w:id="31" w:author="Pearl Santos" w:date="2016-03-21T14:36:00Z">
        <w:r w:rsidR="00C64B58">
          <w:rPr>
            <w:rFonts w:ascii="Times New Roman" w:hAnsi="Times New Roman" w:cs="Times New Roman"/>
            <w:sz w:val="24"/>
            <w:szCs w:val="24"/>
          </w:rPr>
          <w:t>es</w:t>
        </w:r>
      </w:ins>
      <w:r w:rsidR="002D7099">
        <w:rPr>
          <w:rFonts w:ascii="Times New Roman" w:hAnsi="Times New Roman" w:cs="Times New Roman"/>
          <w:sz w:val="24"/>
          <w:szCs w:val="24"/>
        </w:rPr>
        <w:t xml:space="preserve"> it within 2 hours, the application then takes this data into account. When the user </w:t>
      </w:r>
      <w:del w:id="32" w:author="Pearl Santos" w:date="2016-03-21T14:37:00Z">
        <w:r w:rsidR="002D7099" w:rsidDel="00C64B58">
          <w:rPr>
            <w:rFonts w:ascii="Times New Roman" w:hAnsi="Times New Roman" w:cs="Times New Roman"/>
            <w:sz w:val="24"/>
            <w:szCs w:val="24"/>
          </w:rPr>
          <w:delText>next set a paper-type of task</w:delText>
        </w:r>
      </w:del>
      <w:ins w:id="33" w:author="Pearl Santos" w:date="2016-03-21T14:37:00Z">
        <w:r w:rsidR="00C64B58">
          <w:rPr>
            <w:rFonts w:ascii="Times New Roman" w:hAnsi="Times New Roman" w:cs="Times New Roman"/>
            <w:sz w:val="24"/>
            <w:szCs w:val="24"/>
          </w:rPr>
          <w:t>sets another paper-type task</w:t>
        </w:r>
      </w:ins>
      <w:r w:rsidR="002D7099">
        <w:rPr>
          <w:rFonts w:ascii="Times New Roman" w:hAnsi="Times New Roman" w:cs="Times New Roman"/>
          <w:sz w:val="24"/>
          <w:szCs w:val="24"/>
        </w:rPr>
        <w:t xml:space="preserve">, the application takes into consideration the </w:t>
      </w:r>
      <w:del w:id="34" w:author="Pearl Santos" w:date="2016-03-21T14:37:00Z">
        <w:r w:rsidR="002D7099" w:rsidDel="00C64B58">
          <w:rPr>
            <w:rFonts w:ascii="Times New Roman" w:hAnsi="Times New Roman" w:cs="Times New Roman"/>
            <w:sz w:val="24"/>
            <w:szCs w:val="24"/>
          </w:rPr>
          <w:delText xml:space="preserve">previous </w:delText>
        </w:r>
      </w:del>
      <w:r w:rsidR="002D7099">
        <w:rPr>
          <w:rFonts w:ascii="Times New Roman" w:hAnsi="Times New Roman" w:cs="Times New Roman"/>
          <w:sz w:val="24"/>
          <w:szCs w:val="24"/>
        </w:rPr>
        <w:t xml:space="preserve">time it took the user to finish </w:t>
      </w:r>
      <w:del w:id="35" w:author="Pearl Santos" w:date="2016-03-21T14:37:00Z">
        <w:r w:rsidR="002D7099" w:rsidDel="00C64B58">
          <w:rPr>
            <w:rFonts w:ascii="Times New Roman" w:hAnsi="Times New Roman" w:cs="Times New Roman"/>
            <w:sz w:val="24"/>
            <w:szCs w:val="24"/>
          </w:rPr>
          <w:delText>this type of task</w:delText>
        </w:r>
      </w:del>
      <w:ins w:id="36" w:author="Pearl Santos" w:date="2016-03-21T14:37:00Z">
        <w:r w:rsidR="00C64B58">
          <w:rPr>
            <w:rFonts w:ascii="Times New Roman" w:hAnsi="Times New Roman" w:cs="Times New Roman"/>
            <w:sz w:val="24"/>
            <w:szCs w:val="24"/>
          </w:rPr>
          <w:t>the previous task of the same type</w:t>
        </w:r>
      </w:ins>
      <w:r w:rsidR="002D7099">
        <w:rPr>
          <w:rFonts w:ascii="Times New Roman" w:hAnsi="Times New Roman" w:cs="Times New Roman"/>
          <w:sz w:val="24"/>
          <w:szCs w:val="24"/>
        </w:rPr>
        <w:t>. Instead of setting 5 hours as the finish time, the applicati</w:t>
      </w:r>
      <w:r w:rsidR="00E712BA">
        <w:rPr>
          <w:rFonts w:ascii="Times New Roman" w:hAnsi="Times New Roman" w:cs="Times New Roman"/>
          <w:sz w:val="24"/>
          <w:szCs w:val="24"/>
        </w:rPr>
        <w:t xml:space="preserve">on sets it as 3 hours and computes appropriately. The more data it accumulates, the more accurate the computations </w:t>
      </w:r>
      <w:ins w:id="37" w:author="Pearl Santos" w:date="2016-03-21T14:38:00Z">
        <w:r w:rsidR="00C64B58">
          <w:rPr>
            <w:rFonts w:ascii="Times New Roman" w:hAnsi="Times New Roman" w:cs="Times New Roman"/>
            <w:sz w:val="24"/>
            <w:szCs w:val="24"/>
          </w:rPr>
          <w:t xml:space="preserve">are </w:t>
        </w:r>
      </w:ins>
      <w:r w:rsidR="00E712BA">
        <w:rPr>
          <w:rFonts w:ascii="Times New Roman" w:hAnsi="Times New Roman" w:cs="Times New Roman"/>
          <w:sz w:val="24"/>
          <w:szCs w:val="24"/>
        </w:rPr>
        <w:t>for the recommended starting time for the user.</w:t>
      </w:r>
      <w:r w:rsidR="006C1916">
        <w:rPr>
          <w:rFonts w:ascii="Times New Roman" w:hAnsi="Times New Roman" w:cs="Times New Roman"/>
          <w:sz w:val="24"/>
          <w:szCs w:val="24"/>
        </w:rPr>
        <w:t xml:space="preserve"> </w:t>
      </w:r>
      <w:del w:id="38" w:author="Pearl Santos" w:date="2016-03-21T14:38:00Z">
        <w:r w:rsidR="006C1916" w:rsidDel="00C64B58">
          <w:rPr>
            <w:rFonts w:ascii="Times New Roman" w:hAnsi="Times New Roman" w:cs="Times New Roman"/>
            <w:sz w:val="24"/>
            <w:szCs w:val="24"/>
          </w:rPr>
          <w:delText>The application</w:delText>
        </w:r>
        <w:r w:rsidR="000D59CF" w:rsidDel="00C64B58">
          <w:rPr>
            <w:rFonts w:ascii="Times New Roman" w:hAnsi="Times New Roman" w:cs="Times New Roman"/>
            <w:sz w:val="24"/>
            <w:szCs w:val="24"/>
          </w:rPr>
          <w:delText xml:space="preserve"> becomes </w:delText>
        </w:r>
        <w:r w:rsidR="006C1916" w:rsidDel="00C64B58">
          <w:rPr>
            <w:rFonts w:ascii="Times New Roman" w:hAnsi="Times New Roman" w:cs="Times New Roman"/>
            <w:sz w:val="24"/>
            <w:szCs w:val="24"/>
          </w:rPr>
          <w:delText xml:space="preserve">more </w:delText>
        </w:r>
        <w:r w:rsidR="000D59CF" w:rsidDel="00C64B58">
          <w:rPr>
            <w:rFonts w:ascii="Times New Roman" w:hAnsi="Times New Roman" w:cs="Times New Roman"/>
            <w:sz w:val="24"/>
            <w:szCs w:val="24"/>
          </w:rPr>
          <w:delText>personalized</w:delText>
        </w:r>
        <w:r w:rsidR="006C1916" w:rsidDel="00C64B58">
          <w:rPr>
            <w:rFonts w:ascii="Times New Roman" w:hAnsi="Times New Roman" w:cs="Times New Roman"/>
            <w:sz w:val="24"/>
            <w:szCs w:val="24"/>
          </w:rPr>
          <w:delText xml:space="preserve"> for that user</w:delText>
        </w:r>
        <w:r w:rsidR="000D59CF" w:rsidDel="00C64B58">
          <w:rPr>
            <w:rFonts w:ascii="Times New Roman" w:hAnsi="Times New Roman" w:cs="Times New Roman"/>
            <w:sz w:val="24"/>
            <w:szCs w:val="24"/>
          </w:rPr>
          <w:delText>.</w:delText>
        </w:r>
      </w:del>
      <w:ins w:id="39" w:author="Pearl Santos" w:date="2016-03-21T14:38:00Z">
        <w:r w:rsidR="00C64B58">
          <w:rPr>
            <w:rFonts w:ascii="Times New Roman" w:hAnsi="Times New Roman" w:cs="Times New Roman"/>
            <w:sz w:val="24"/>
            <w:szCs w:val="24"/>
          </w:rPr>
          <w:t>The more the user uses the app, the more personalized it becomes.</w:t>
        </w:r>
      </w:ins>
      <w:bookmarkStart w:id="40" w:name="_GoBack"/>
      <w:bookmarkEnd w:id="40"/>
    </w:p>
    <w:p w:rsidR="008D613C" w:rsidRPr="002D448C" w:rsidRDefault="008D613C" w:rsidP="002D7099">
      <w:pPr>
        <w:spacing w:after="120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8D613C" w:rsidRPr="002D4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earl Santos" w:date="2016-03-21T14:25:00Z" w:initials="PS">
    <w:p w:rsidR="001D7C23" w:rsidRDefault="001D7C23">
      <w:pPr>
        <w:pStyle w:val="CommentText"/>
      </w:pPr>
      <w:r>
        <w:rPr>
          <w:rStyle w:val="CommentReference"/>
        </w:rPr>
        <w:annotationRef/>
      </w:r>
      <w:r>
        <w:t>What do you mean by systematizing them?</w:t>
      </w:r>
    </w:p>
  </w:comment>
  <w:comment w:id="1" w:author="Pearl Santos" w:date="2016-03-21T14:25:00Z" w:initials="PS">
    <w:p w:rsidR="001D7C23" w:rsidRDefault="001D7C23">
      <w:pPr>
        <w:pStyle w:val="CommentText"/>
      </w:pPr>
      <w:r>
        <w:rPr>
          <w:rStyle w:val="CommentReference"/>
        </w:rPr>
        <w:annotationRef/>
      </w:r>
      <w:r>
        <w:t>I thought we agreed that we’d do an offline mode? Or not doable?</w:t>
      </w:r>
    </w:p>
  </w:comment>
  <w:comment w:id="12" w:author="Pearl Santos" w:date="2016-03-21T14:29:00Z" w:initials="PS">
    <w:p w:rsidR="001D7C23" w:rsidRDefault="001D7C23">
      <w:pPr>
        <w:pStyle w:val="CommentText"/>
      </w:pPr>
      <w:r>
        <w:rPr>
          <w:rStyle w:val="CommentReference"/>
        </w:rPr>
        <w:annotationRef/>
      </w:r>
      <w:r>
        <w:t>Redundant for me, unless you were trying to say something different?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759"/>
    <w:rsid w:val="000D59CF"/>
    <w:rsid w:val="001D7C23"/>
    <w:rsid w:val="002C3CE9"/>
    <w:rsid w:val="002D448C"/>
    <w:rsid w:val="002D7099"/>
    <w:rsid w:val="003863D1"/>
    <w:rsid w:val="00427E85"/>
    <w:rsid w:val="004F3759"/>
    <w:rsid w:val="006C1916"/>
    <w:rsid w:val="0087232C"/>
    <w:rsid w:val="008D613C"/>
    <w:rsid w:val="00925E08"/>
    <w:rsid w:val="00944118"/>
    <w:rsid w:val="00A55B36"/>
    <w:rsid w:val="00AE791E"/>
    <w:rsid w:val="00BC17B7"/>
    <w:rsid w:val="00C64B58"/>
    <w:rsid w:val="00E712BA"/>
    <w:rsid w:val="00FA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D7C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7C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7C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C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C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C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D7C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7C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7C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C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C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C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Elysia Jelena Villadarez</dc:creator>
  <cp:keywords/>
  <dc:description/>
  <cp:lastModifiedBy>Pearl Santos</cp:lastModifiedBy>
  <cp:revision>17</cp:revision>
  <dcterms:created xsi:type="dcterms:W3CDTF">2016-03-21T04:55:00Z</dcterms:created>
  <dcterms:modified xsi:type="dcterms:W3CDTF">2016-03-21T06:38:00Z</dcterms:modified>
</cp:coreProperties>
</file>